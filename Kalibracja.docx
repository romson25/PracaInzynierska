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291B5" w14:textId="77777777" w:rsidR="005F1019" w:rsidRDefault="005F1019" w:rsidP="005F1019">
      <w:pPr>
        <w:pStyle w:val="Nagwek3"/>
      </w:pPr>
      <w:bookmarkStart w:id="0" w:name="_Toc446708238"/>
      <w:r>
        <w:t>Kalibracja</w:t>
      </w:r>
      <w:bookmarkEnd w:id="0"/>
    </w:p>
    <w:p w14:paraId="4D3CA59E" w14:textId="77777777" w:rsidR="005F1019" w:rsidRPr="00E3079F" w:rsidRDefault="005F1019" w:rsidP="005F1019"/>
    <w:p w14:paraId="2AAA8893" w14:textId="77777777" w:rsidR="002F0DC2" w:rsidRDefault="00555D9F" w:rsidP="005F1019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Zadaniem kalibracji jest </w:t>
      </w:r>
      <w:r w:rsidR="003A3CAC">
        <w:rPr>
          <w:rFonts w:asciiTheme="majorHAnsi" w:hAnsiTheme="majorHAnsi"/>
        </w:rPr>
        <w:t xml:space="preserve">zdobycie informacji </w:t>
      </w:r>
      <w:r w:rsidR="002E293E">
        <w:rPr>
          <w:rFonts w:asciiTheme="majorHAnsi" w:hAnsiTheme="majorHAnsi"/>
        </w:rPr>
        <w:t>o</w:t>
      </w:r>
      <w:bookmarkStart w:id="1" w:name="_GoBack"/>
      <w:bookmarkEnd w:id="1"/>
      <w:r>
        <w:rPr>
          <w:rFonts w:asciiTheme="majorHAnsi" w:hAnsiTheme="majorHAnsi"/>
        </w:rPr>
        <w:t xml:space="preserve"> </w:t>
      </w:r>
      <w:r w:rsidR="002C1F6E">
        <w:rPr>
          <w:rFonts w:asciiTheme="majorHAnsi" w:hAnsiTheme="majorHAnsi"/>
        </w:rPr>
        <w:t>geometrii kamery</w:t>
      </w:r>
      <w:r w:rsidR="002E293E">
        <w:rPr>
          <w:rFonts w:asciiTheme="majorHAnsi" w:hAnsiTheme="majorHAnsi"/>
        </w:rPr>
        <w:t>, tj. o jej wewnętrznych i zewnętrznych parametrach</w:t>
      </w:r>
      <w:r w:rsidR="002C1F6E">
        <w:rPr>
          <w:rFonts w:asciiTheme="majorHAnsi" w:hAnsiTheme="majorHAnsi"/>
        </w:rPr>
        <w:t xml:space="preserve">. Dzięki temu możliwe jest uzyskanie metrycznych informacji o obserwowanym/rekonstruowanym obiekcie. Istnieje co prawda możliwość przeprowadzenia rekonstrukcji bez znajomości macierzy kalibracji kamery, jednakże </w:t>
      </w:r>
      <w:r w:rsidR="006F2030">
        <w:rPr>
          <w:rFonts w:asciiTheme="majorHAnsi" w:hAnsiTheme="majorHAnsi"/>
        </w:rPr>
        <w:t xml:space="preserve">otrzymane wyniki bob,  </w:t>
      </w:r>
      <w:r w:rsidR="002F0DC2">
        <w:rPr>
          <w:rFonts w:asciiTheme="majorHAnsi" w:hAnsiTheme="majorHAnsi"/>
        </w:rPr>
        <w:t>Celem kalibracji jest wyznaczenie</w:t>
      </w:r>
      <w:r w:rsidR="008863F7">
        <w:rPr>
          <w:rFonts w:asciiTheme="majorHAnsi" w:hAnsiTheme="majorHAnsi"/>
        </w:rPr>
        <w:t xml:space="preserve"> wewnętrznych i zewnętrznych parametrów kamery. Do parametrów zewnętrznych zalicza się </w:t>
      </w:r>
      <w:r>
        <w:rPr>
          <w:rFonts w:asciiTheme="majorHAnsi" w:hAnsiTheme="majorHAnsi"/>
        </w:rPr>
        <w:t xml:space="preserve">orientację R i położenie kamery t. </w:t>
      </w:r>
    </w:p>
    <w:p w14:paraId="6B4631A3" w14:textId="77777777" w:rsidR="005F1019" w:rsidRDefault="002F0DC2" w:rsidP="005F1019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Technik</w:t>
      </w:r>
      <w:r w:rsidR="00317C23">
        <w:rPr>
          <w:rFonts w:asciiTheme="majorHAnsi" w:hAnsiTheme="majorHAnsi"/>
        </w:rPr>
        <w:t xml:space="preserve"> kalibracji jest wiele, zasadniczo można wymienić:</w:t>
      </w:r>
    </w:p>
    <w:p w14:paraId="7EEB29EE" w14:textId="77777777" w:rsidR="00317C23" w:rsidRPr="00DD5964" w:rsidRDefault="00317C23" w:rsidP="00DD5964">
      <w:pPr>
        <w:pStyle w:val="Akapitzlist"/>
        <w:numPr>
          <w:ilvl w:val="0"/>
          <w:numId w:val="3"/>
        </w:numPr>
        <w:rPr>
          <w:rFonts w:asciiTheme="majorHAnsi" w:hAnsiTheme="majorHAnsi"/>
        </w:rPr>
      </w:pPr>
      <w:r w:rsidRPr="00DD5964">
        <w:rPr>
          <w:rFonts w:asciiTheme="majorHAnsi" w:hAnsiTheme="majorHAnsi"/>
        </w:rPr>
        <w:t>Kalibrację z użyciem wzorca kalibracyjnego. Takim wzorcem może być płas</w:t>
      </w:r>
      <w:r w:rsidR="002670FF" w:rsidRPr="00DD5964">
        <w:rPr>
          <w:rFonts w:asciiTheme="majorHAnsi" w:hAnsiTheme="majorHAnsi"/>
        </w:rPr>
        <w:t>zczyzna o teksturze szachownicy lub bryła przestrzenna o znanej geometrii.</w:t>
      </w:r>
    </w:p>
    <w:p w14:paraId="1EB48912" w14:textId="77777777" w:rsidR="002670FF" w:rsidRPr="00DD5964" w:rsidRDefault="002670FF" w:rsidP="00DD5964">
      <w:pPr>
        <w:pStyle w:val="Akapitzlist"/>
        <w:numPr>
          <w:ilvl w:val="0"/>
          <w:numId w:val="3"/>
        </w:numPr>
        <w:rPr>
          <w:rFonts w:asciiTheme="majorHAnsi" w:hAnsiTheme="majorHAnsi"/>
        </w:rPr>
      </w:pPr>
      <w:r w:rsidRPr="00DD5964">
        <w:rPr>
          <w:rFonts w:asciiTheme="majorHAnsi" w:hAnsiTheme="majorHAnsi"/>
        </w:rPr>
        <w:t xml:space="preserve">Auto-kalibrację, w której parametry wewnętrzne kamery wyznacza się na podstawie </w:t>
      </w:r>
      <w:r w:rsidR="00DD5964" w:rsidRPr="00DD5964">
        <w:rPr>
          <w:rFonts w:asciiTheme="majorHAnsi" w:hAnsiTheme="majorHAnsi"/>
        </w:rPr>
        <w:t>poprawnie dopasowanych par punktów.</w:t>
      </w:r>
    </w:p>
    <w:p w14:paraId="0EFB49E3" w14:textId="77777777" w:rsidR="00DD5964" w:rsidRDefault="009A7D95" w:rsidP="005F1019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zależności od stawianych wymagań korzysta się z najbardziej odpowiedniej. Najlepsze wyniki podczas rekonstrukcji uzyskuje się przy kalibracji z użyciem wzorca. </w:t>
      </w:r>
      <w:r w:rsidR="00802171">
        <w:rPr>
          <w:rFonts w:asciiTheme="majorHAnsi" w:hAnsiTheme="majorHAnsi"/>
        </w:rPr>
        <w:t>J</w:t>
      </w:r>
      <w:r w:rsidR="009A3E90">
        <w:rPr>
          <w:rFonts w:asciiTheme="majorHAnsi" w:hAnsiTheme="majorHAnsi"/>
        </w:rPr>
        <w:t xml:space="preserve">est to </w:t>
      </w:r>
      <w:r w:rsidR="00802171">
        <w:rPr>
          <w:rFonts w:asciiTheme="majorHAnsi" w:hAnsiTheme="majorHAnsi"/>
        </w:rPr>
        <w:t xml:space="preserve">niestety </w:t>
      </w:r>
      <w:r w:rsidR="009A3E90">
        <w:rPr>
          <w:rFonts w:asciiTheme="majorHAnsi" w:hAnsiTheme="majorHAnsi"/>
        </w:rPr>
        <w:t>najmniej elastyczna metoda poniew</w:t>
      </w:r>
      <w:r w:rsidR="00802171">
        <w:rPr>
          <w:rFonts w:asciiTheme="majorHAnsi" w:hAnsiTheme="majorHAnsi"/>
        </w:rPr>
        <w:t xml:space="preserve">aż, każda </w:t>
      </w:r>
      <w:r w:rsidR="000426A9">
        <w:rPr>
          <w:rFonts w:asciiTheme="majorHAnsi" w:hAnsiTheme="majorHAnsi"/>
        </w:rPr>
        <w:t xml:space="preserve">zmiana </w:t>
      </w:r>
      <w:r w:rsidR="00802171">
        <w:rPr>
          <w:rFonts w:asciiTheme="majorHAnsi" w:hAnsiTheme="majorHAnsi"/>
        </w:rPr>
        <w:t xml:space="preserve">ustawień ostrości wymusza przeprowadzenie </w:t>
      </w:r>
      <w:r w:rsidR="000426A9">
        <w:rPr>
          <w:rFonts w:asciiTheme="majorHAnsi" w:hAnsiTheme="majorHAnsi"/>
        </w:rPr>
        <w:t xml:space="preserve">kolejnej </w:t>
      </w:r>
      <w:r w:rsidR="00802171">
        <w:rPr>
          <w:rFonts w:asciiTheme="majorHAnsi" w:hAnsiTheme="majorHAnsi"/>
        </w:rPr>
        <w:t xml:space="preserve">kalibracji. </w:t>
      </w:r>
      <w:r w:rsidR="00AE2492">
        <w:rPr>
          <w:rFonts w:asciiTheme="majorHAnsi" w:hAnsiTheme="majorHAnsi"/>
        </w:rPr>
        <w:t xml:space="preserve">W </w:t>
      </w:r>
      <w:r w:rsidR="000426A9">
        <w:rPr>
          <w:rFonts w:asciiTheme="majorHAnsi" w:hAnsiTheme="majorHAnsi"/>
        </w:rPr>
        <w:t>takim przypadku rozwiązaniem byłoby przejście na tryb sta</w:t>
      </w:r>
      <w:r w:rsidR="002F0DC2">
        <w:rPr>
          <w:rFonts w:asciiTheme="majorHAnsi" w:hAnsiTheme="majorHAnsi"/>
        </w:rPr>
        <w:t xml:space="preserve">łoogniskowy, jednak często jest </w:t>
      </w:r>
      <w:r w:rsidR="008863F7">
        <w:rPr>
          <w:rFonts w:asciiTheme="majorHAnsi" w:hAnsiTheme="majorHAnsi"/>
        </w:rPr>
        <w:t>to nie praktyczne</w:t>
      </w:r>
      <w:r w:rsidR="002F0DC2">
        <w:rPr>
          <w:rFonts w:asciiTheme="majorHAnsi" w:hAnsiTheme="majorHAnsi"/>
        </w:rPr>
        <w:t>.</w:t>
      </w:r>
      <w:r w:rsidR="008863F7">
        <w:rPr>
          <w:rFonts w:asciiTheme="majorHAnsi" w:hAnsiTheme="majorHAnsi"/>
        </w:rPr>
        <w:t xml:space="preserve"> </w:t>
      </w:r>
    </w:p>
    <w:p w14:paraId="594E54D7" w14:textId="77777777" w:rsidR="00043CE1" w:rsidRDefault="00043CE1">
      <w:r>
        <w:br w:type="page"/>
      </w:r>
    </w:p>
    <w:p w14:paraId="2D19B1F8" w14:textId="77777777" w:rsidR="00430CC2" w:rsidRDefault="00043CE1" w:rsidP="00043CE1">
      <w:pPr>
        <w:pStyle w:val="Nagwek3"/>
      </w:pPr>
      <w:r>
        <w:lastRenderedPageBreak/>
        <w:t>Geometria epipolarna dwóch widoków</w:t>
      </w:r>
    </w:p>
    <w:p w14:paraId="4DCD4638" w14:textId="77777777" w:rsidR="00043CE1" w:rsidRDefault="00043CE1" w:rsidP="00043CE1"/>
    <w:p w14:paraId="570BA4FD" w14:textId="77777777" w:rsidR="00043CE1" w:rsidRPr="00043CE1" w:rsidRDefault="00043CE1" w:rsidP="00043CE1"/>
    <w:sectPr w:rsidR="00043CE1" w:rsidRPr="00043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7D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066F2E"/>
    <w:multiLevelType w:val="hybridMultilevel"/>
    <w:tmpl w:val="052830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7710A0"/>
    <w:multiLevelType w:val="hybridMultilevel"/>
    <w:tmpl w:val="0C94E89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19"/>
    <w:rsid w:val="000426A9"/>
    <w:rsid w:val="00043CE1"/>
    <w:rsid w:val="002670FF"/>
    <w:rsid w:val="002B0560"/>
    <w:rsid w:val="002C1F6E"/>
    <w:rsid w:val="002E293E"/>
    <w:rsid w:val="002F0DC2"/>
    <w:rsid w:val="00316746"/>
    <w:rsid w:val="00317C23"/>
    <w:rsid w:val="0034384D"/>
    <w:rsid w:val="0035353F"/>
    <w:rsid w:val="003A3CAC"/>
    <w:rsid w:val="00430CC2"/>
    <w:rsid w:val="00555D9F"/>
    <w:rsid w:val="005F1019"/>
    <w:rsid w:val="006F2030"/>
    <w:rsid w:val="00802171"/>
    <w:rsid w:val="008863F7"/>
    <w:rsid w:val="00942D2E"/>
    <w:rsid w:val="009A3E90"/>
    <w:rsid w:val="009A7D95"/>
    <w:rsid w:val="009B6BF8"/>
    <w:rsid w:val="00AE2492"/>
    <w:rsid w:val="00CA211B"/>
    <w:rsid w:val="00CA2878"/>
    <w:rsid w:val="00CD12DC"/>
    <w:rsid w:val="00D73E98"/>
    <w:rsid w:val="00DA255B"/>
    <w:rsid w:val="00DD5964"/>
    <w:rsid w:val="00F1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EB10"/>
  <w15:chartTrackingRefBased/>
  <w15:docId w15:val="{FF74DDC6-6AD1-43A9-A2CA-23F329AC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F1019"/>
  </w:style>
  <w:style w:type="paragraph" w:styleId="Nagwek1">
    <w:name w:val="heading 1"/>
    <w:basedOn w:val="Normalny"/>
    <w:next w:val="Normalny"/>
    <w:link w:val="Nagwek1Znak"/>
    <w:uiPriority w:val="9"/>
    <w:qFormat/>
    <w:rsid w:val="005F101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101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101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F101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F101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F101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F101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F101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F101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F1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F10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F10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F10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F10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F10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F10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F10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F10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kapitzlist">
    <w:name w:val="List Paragraph"/>
    <w:basedOn w:val="Normalny"/>
    <w:uiPriority w:val="34"/>
    <w:qFormat/>
    <w:rsid w:val="005F101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F10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F10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182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remigiusz.brzebrzycki@gmail.com</dc:creator>
  <cp:keywords/>
  <dc:description/>
  <cp:lastModifiedBy>remigiusz.brzebrzycki@gmail.com</cp:lastModifiedBy>
  <cp:revision>1</cp:revision>
  <dcterms:created xsi:type="dcterms:W3CDTF">2016-04-07T07:39:00Z</dcterms:created>
  <dcterms:modified xsi:type="dcterms:W3CDTF">2016-04-11T08:10:00Z</dcterms:modified>
</cp:coreProperties>
</file>